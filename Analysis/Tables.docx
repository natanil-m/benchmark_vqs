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DF35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Table 1. Runtime</w:t>
      </w:r>
      <w:r>
        <w:rPr>
          <w:rFonts w:ascii="Times New Roman" w:hAnsi="Times New Roman" w:cs="Times New Roman"/>
          <w:b/>
          <w:bCs/>
          <w:sz w:val="21"/>
          <w:szCs w:val="21"/>
          <w:lang w:bidi="fa-IR"/>
        </w:rPr>
        <w:t xml:space="preserve"> </w:t>
      </w: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(seconds)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1260"/>
        <w:gridCol w:w="900"/>
        <w:gridCol w:w="990"/>
        <w:gridCol w:w="1620"/>
        <w:gridCol w:w="1620"/>
        <w:gridCol w:w="1530"/>
        <w:gridCol w:w="720"/>
        <w:gridCol w:w="1260"/>
      </w:tblGrid>
      <w:tr w:rsidR="00C84096" w14:paraId="07975C01" w14:textId="77777777" w:rsidTr="00C84096">
        <w:trPr>
          <w:trHeight w:val="152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D6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D2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Qiskit(CPU)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58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Pennylane(CPU)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F87C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Pennylane(GPU)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3CC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TensorCircuit(CPU)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58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TensorCircuit(GPU)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B8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Qulacs(ConeSim,CPU)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297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E4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6"/>
                <w:szCs w:val="16"/>
                <w:lang w:bidi="fa-IR"/>
              </w:rPr>
              <w:t>Project Q</w:t>
            </w:r>
          </w:p>
        </w:tc>
      </w:tr>
      <w:tr w:rsidR="00C84096" w14:paraId="4BA2855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542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21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1E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678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83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6C2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E7B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45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838C1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0.495874</w:t>
            </w:r>
          </w:p>
        </w:tc>
      </w:tr>
      <w:tr w:rsidR="00C84096" w14:paraId="511AEDC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1D71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2C3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E80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F52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C0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54D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5AB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A2F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B26C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0.598717</w:t>
            </w:r>
          </w:p>
        </w:tc>
      </w:tr>
      <w:tr w:rsidR="00C84096" w14:paraId="3FF94BA6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14E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CE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627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F8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7A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B45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631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62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C71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0.907146</w:t>
            </w:r>
          </w:p>
        </w:tc>
      </w:tr>
      <w:tr w:rsidR="00C84096" w14:paraId="23A2F82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EF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42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D9B5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786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1E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82A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83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431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11AE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1.324505</w:t>
            </w:r>
          </w:p>
        </w:tc>
      </w:tr>
      <w:tr w:rsidR="00C84096" w14:paraId="4701189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966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1F9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08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66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0E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369A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07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13C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74482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2.436873</w:t>
            </w:r>
          </w:p>
        </w:tc>
      </w:tr>
      <w:tr w:rsidR="00C84096" w14:paraId="1E0828D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84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95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A6F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917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7BE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733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23.76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680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232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09E7A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5.485286</w:t>
            </w:r>
          </w:p>
        </w:tc>
      </w:tr>
      <w:tr w:rsidR="00C84096" w14:paraId="60BFF93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384A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54F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9CE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53B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66E7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10.34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F8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852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65D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E2AA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15.78357</w:t>
            </w:r>
          </w:p>
        </w:tc>
      </w:tr>
      <w:tr w:rsidR="00C84096" w14:paraId="701D0E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161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139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EF7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FF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D002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58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83B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03C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CB02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52.9837</w:t>
            </w:r>
          </w:p>
        </w:tc>
      </w:tr>
      <w:tr w:rsidR="00C84096" w14:paraId="3569AAB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565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50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21.76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9D89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5E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F27A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007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8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5D9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B9727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201.6772</w:t>
            </w:r>
          </w:p>
        </w:tc>
      </w:tr>
      <w:tr w:rsidR="00C84096" w14:paraId="76268D2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9DC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A17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113.73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D32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79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74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474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EC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BF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0FEA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818.0197</w:t>
            </w:r>
          </w:p>
        </w:tc>
      </w:tr>
      <w:tr w:rsidR="00C84096" w14:paraId="537D7B8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9B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7712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390.56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CC1E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9C5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21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9E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D469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C37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9A4C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3377.31</w:t>
            </w:r>
          </w:p>
        </w:tc>
      </w:tr>
      <w:tr w:rsidR="00C84096" w14:paraId="2473BC98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66F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272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14AE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239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F6A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313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09C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644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5D904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14975.93</w:t>
            </w:r>
          </w:p>
        </w:tc>
      </w:tr>
      <w:tr w:rsidR="00C84096" w14:paraId="5F6BB8CE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6E8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517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2CE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95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ECF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A1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FFC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03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2FC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E15339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B1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955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B16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B09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E00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75D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4.93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7D6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2FE9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E92D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9F387B4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81F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D7F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CB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DFE2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8B4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520C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6.85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912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0.36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ED5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2BA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6B7691F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E7E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1E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F41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4.17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50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C0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10.24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905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2057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B6F1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A143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55D80B8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A5A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A8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6F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9.36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548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028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18.06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49E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22.52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926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87A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486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1166DD8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58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A0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E7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16.81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28C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16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34.75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BB8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26C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7.67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64A83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6.57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45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6BA8C63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722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4FA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D14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031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3.21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335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67.99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79F9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22.68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6D6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10.96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8ED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7F9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07A1420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885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3AE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01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76.55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148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1F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133.32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4B5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B08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26.16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4BF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E30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4570B6D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197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3E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448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153.76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0E8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FBE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278.71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CE7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8.35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878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73.18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8AD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57.22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940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6F29098B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27A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3D0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56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302.07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F9A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25.72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B2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558.05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18B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D58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143.95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EE0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107.61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BB3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752BDCF9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19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3A4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819B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606.58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BD2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50.54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419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1359.98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F77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22.49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3D0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275.42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6928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279.55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0BB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2444CCBD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32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833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E9B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1214.95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008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98.77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31B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2935.85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44DB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2970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575.93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A43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564.45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0654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076632A7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2AD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B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2CD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2477.76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58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195.96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AC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5947.25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34F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8E5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954.99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A83F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1055.78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452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21386B95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1F4B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748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68D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4912.13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B50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403.38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ACA5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782B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008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3229.91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D455C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C01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1A395A2A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7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98F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5AB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564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783.16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AB3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5DC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7E9E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5947.75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48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249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C84096" w14:paraId="57FC0652" w14:textId="77777777" w:rsidTr="00C8409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C97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1834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69C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AF22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DC1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A1FD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713A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A3E6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82A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</w:tbl>
    <w:p w14:paraId="7A8B5B97" w14:textId="77777777" w:rsidR="002F3CB2" w:rsidRDefault="002F3CB2" w:rsidP="002F3CB2">
      <w:pPr>
        <w:rPr>
          <w:rFonts w:ascii="Times New Roman" w:hAnsi="Times New Roman" w:cs="Times New Roman"/>
        </w:rPr>
      </w:pPr>
    </w:p>
    <w:p w14:paraId="40E750F5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05198FFD" w14:textId="77777777" w:rsidR="002F3CB2" w:rsidRPr="002F3CB2" w:rsidRDefault="002F3CB2" w:rsidP="002F3CB2">
      <w:pPr>
        <w:rPr>
          <w:rFonts w:ascii="Times New Roman" w:hAnsi="Times New Roman" w:cs="Times New Roman"/>
        </w:rPr>
      </w:pPr>
    </w:p>
    <w:p w14:paraId="40B58D3D" w14:textId="77777777" w:rsidR="002F3CB2" w:rsidRPr="002F3CB2" w:rsidRDefault="002F3CB2" w:rsidP="002F3CB2">
      <w:pPr>
        <w:jc w:val="center"/>
        <w:rPr>
          <w:rFonts w:ascii="Times New Roman" w:hAnsi="Times New Roman" w:cs="Times New Roman"/>
          <w:b/>
          <w:bCs/>
          <w:sz w:val="21"/>
          <w:szCs w:val="21"/>
          <w:lang w:bidi="fa-IR"/>
        </w:rPr>
      </w:pPr>
      <w:r w:rsidRPr="00364CFB">
        <w:rPr>
          <w:rFonts w:ascii="Times New Roman" w:hAnsi="Times New Roman" w:cs="Times New Roman"/>
          <w:b/>
          <w:bCs/>
          <w:sz w:val="21"/>
          <w:szCs w:val="21"/>
          <w:lang w:bidi="fa-IR"/>
        </w:rPr>
        <w:t>Table 2. Memory Usage(MiB) for calculating &lt;Z&gt;</w:t>
      </w:r>
    </w:p>
    <w:tbl>
      <w:tblPr>
        <w:tblStyle w:val="TableGrid"/>
        <w:tblW w:w="104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7"/>
        <w:gridCol w:w="1378"/>
        <w:gridCol w:w="900"/>
        <w:gridCol w:w="903"/>
        <w:gridCol w:w="1707"/>
        <w:gridCol w:w="1620"/>
        <w:gridCol w:w="1530"/>
        <w:gridCol w:w="720"/>
        <w:gridCol w:w="1260"/>
      </w:tblGrid>
      <w:tr w:rsidR="002F3CB2" w14:paraId="389FEB33" w14:textId="77777777" w:rsidTr="00364CFB">
        <w:trPr>
          <w:trHeight w:val="152"/>
        </w:trPr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83D1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N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A23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Qiskit(CPU)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3D0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Pennylane(CPU)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AF0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Pennylane(GPU)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5A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TensorCircuit(CPU)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0B6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TensorCircuit(GPU)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33C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Qulacs(ConeSim,CPU)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72A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</w:rPr>
              <w:t>Cirq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DD6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18"/>
                <w:szCs w:val="18"/>
                <w:lang w:bidi="fa-IR"/>
              </w:rPr>
              <w:t>Project Q</w:t>
            </w:r>
          </w:p>
        </w:tc>
      </w:tr>
      <w:tr w:rsidR="002F3CB2" w14:paraId="3353AA15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EDD2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913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D840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FE0DD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545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5.79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244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C5F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4951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C85AE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</w:tr>
      <w:tr w:rsidR="002F3CB2" w14:paraId="5C7F6F25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58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BA8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61C2E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7DE7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BD0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B50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736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FFFC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5483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7.44</w:t>
            </w:r>
          </w:p>
        </w:tc>
      </w:tr>
      <w:tr w:rsidR="002F3CB2" w14:paraId="052FCDA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B52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B94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4.61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6C05F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5.39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EEC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63F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759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F00C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EE249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F962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2F3CB2" w14:paraId="227117D6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058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9E0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E616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4BB2D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B6B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DB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4.48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B3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5C730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589B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2F3CB2" w14:paraId="6E88B4B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25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4CDB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5.57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25A9D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1A9A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6FC0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9D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2FE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C51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FE8F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</w:tr>
      <w:tr w:rsidR="002F3CB2" w14:paraId="722BAE78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A267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E72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B361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76BF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15C1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EAE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0A3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0B9B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178F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</w:p>
        </w:tc>
      </w:tr>
      <w:tr w:rsidR="002F3CB2" w14:paraId="5C2BB5A4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17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DDD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48.27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572FF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D7F7E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960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C2C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4.59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B2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3CE60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52810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13.14</w:t>
            </w:r>
          </w:p>
        </w:tc>
      </w:tr>
      <w:tr w:rsidR="002F3CB2" w14:paraId="03D37CA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29D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386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192.28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4FC2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79F5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5.92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EF8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90E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4.65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770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4BA0A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F1C7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38.78</w:t>
            </w:r>
          </w:p>
        </w:tc>
      </w:tr>
      <w:tr w:rsidR="002F3CB2" w14:paraId="14B1D639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236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A9C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768.30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B1D378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6175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AE8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4A8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4.72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588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B2854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59.67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AF35D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138.01</w:t>
            </w:r>
          </w:p>
        </w:tc>
      </w:tr>
      <w:tr w:rsidR="002F3CB2" w14:paraId="3033290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FD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075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3072.32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2BCD94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7A52C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6.16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B2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D07E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4.84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1A89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72CC6A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59.84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8E5C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528.48</w:t>
            </w:r>
          </w:p>
        </w:tc>
      </w:tr>
      <w:tr w:rsidR="002F3CB2" w14:paraId="6614FFA0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8E9E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E56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12288.33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7F5D1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E1263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6.48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5A66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CD67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B3C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E689C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60.32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FF7DF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2077.57</w:t>
            </w:r>
          </w:p>
        </w:tc>
      </w:tr>
      <w:tr w:rsidR="002F3CB2" w14:paraId="73F21E3B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80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235D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419A40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C75F92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A211B" w14:textId="77777777" w:rsidR="002F3CB2" w:rsidRPr="00364CFB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12.05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E412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5.46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6985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D2EB2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64.24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934CB1" w14:textId="77777777" w:rsidR="002F3CB2" w:rsidRPr="00364CFB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8247.58</w:t>
            </w:r>
          </w:p>
        </w:tc>
      </w:tr>
      <w:tr w:rsidR="002F3CB2" w14:paraId="1AF19226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A80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lastRenderedPageBreak/>
              <w:t>16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0D3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C1883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3774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11.53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BBB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23.30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CB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5139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CD3F1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72.04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B71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3904C00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766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028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AD600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96B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21.04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0C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45.59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AEC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3B4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1B20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87.59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C7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7CF0FBE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4E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1AD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99206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7DE7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40.06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963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90.67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4C9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10.81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A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F9DF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118.64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B679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77F7F4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D42D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C4E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040F3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113.59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7778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78.07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1871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180.72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37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20.14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AF8B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D5407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180.62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67B2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9B9F7AB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7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4D4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88429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225.59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E3BF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154.08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7E2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360.74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1E8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40.41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F2E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3A96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304.66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258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20B7D4E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F363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70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E5C8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449.57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CC7D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306.09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D2D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720.83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16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81.19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5D6E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1EB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552.71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E5B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D654C2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6ED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22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34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E689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897.58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FCEA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610.10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06C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1440.75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006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163.21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D3D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82E54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1048.75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A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0914C22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760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23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8B4B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299DA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1793.58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2135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1218.12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E9B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2880.76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ACEF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328.18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2C48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3CAFB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2040.79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702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860D71F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25E2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24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325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3045E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3585.59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F644DE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2434.13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015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5760.68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664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660.0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9FA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A5CEC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4024.83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3F7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C2FAB44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B0E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81C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77C0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7169.6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ECBB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4866.14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541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11520.78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2AB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1327.44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439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CB9A0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7992.87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18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566FAB6E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224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26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B7B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41AA9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14337.62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3B3FA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9730.12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6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23040.78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24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2670.07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37D7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6F54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15928.91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1A74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2EFB5487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8C4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27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65AB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06129D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28673.63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04BB1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19458.14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778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46080.80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7E2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D106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9F9CC3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31800.95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DA68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6B55049E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88B2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28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03B4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F61817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57345.64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6DC0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38914.15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0928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92160.84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23B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EC31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ACE82C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63544.99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A7B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3ECCDDEA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210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29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E3B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A3189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114689.7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B1C0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77824.17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086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BCA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121B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50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7B0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4DFD7441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2516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30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96F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FACC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E30EE5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155650.2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362A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DD45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8A15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3339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0B9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  <w:tr w:rsidR="002F3CB2" w14:paraId="0F1FDAE3" w14:textId="77777777" w:rsidTr="00364CFB"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C2E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31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B603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-err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5220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88F1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D4DEF" w14:textId="77777777" w:rsidR="002F3CB2" w:rsidRPr="002F3CB2" w:rsidRDefault="002F3C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-memory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8F22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-tensor_limit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E5DE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D3950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665D" w14:textId="77777777" w:rsidR="002F3CB2" w:rsidRPr="002F3CB2" w:rsidRDefault="002F3CB2">
            <w:pPr>
              <w:bidi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4CFB">
              <w:rPr>
                <w:rFonts w:ascii="Times New Roman" w:hAnsi="Times New Roman" w:cs="Times New Roman"/>
                <w:sz w:val="20"/>
                <w:szCs w:val="20"/>
              </w:rPr>
              <w:t>-time</w:t>
            </w:r>
          </w:p>
        </w:tc>
      </w:tr>
    </w:tbl>
    <w:p w14:paraId="2B74CB03" w14:textId="77777777" w:rsidR="008204EC" w:rsidRDefault="008204EC"/>
    <w:p w14:paraId="69B62FE5" w14:textId="77777777" w:rsidR="00364CFB" w:rsidRDefault="00364CFB"/>
    <w:p w14:paraId="5CC74CC1" w14:textId="44A9782E" w:rsidR="00364CFB" w:rsidRPr="00364CFB" w:rsidRDefault="00364CFB" w:rsidP="00364CFB">
      <w:r w:rsidRPr="00364CFB">
        <w:t>Table Guide:</w:t>
      </w:r>
    </w:p>
    <w:p w14:paraId="64D876A1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"err" indicates errors occurring during execution due to framework issues.</w:t>
      </w:r>
    </w:p>
    <w:p w14:paraId="5F4BFB9E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"memory" signifies a need for increased unified memory allocation.</w:t>
      </w:r>
    </w:p>
    <w:p w14:paraId="0100C347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"time" denotes the necessity for an extended time limit when running on the NCSA Delta high-performance computer.</w:t>
      </w:r>
    </w:p>
    <w:p w14:paraId="15503D55" w14:textId="77777777" w:rsidR="00364CFB" w:rsidRPr="00364CFB" w:rsidRDefault="00364CFB" w:rsidP="00364CFB">
      <w:pPr>
        <w:numPr>
          <w:ilvl w:val="0"/>
          <w:numId w:val="1"/>
        </w:numPr>
      </w:pPr>
      <w:r w:rsidRPr="00364CFB">
        <w:t>"tensor_limit" points to limitations in the framework's tensor data structure, preventing it from handling the required size.</w:t>
      </w:r>
    </w:p>
    <w:p w14:paraId="2C3AB070" w14:textId="623EF4E1" w:rsidR="00364CFB" w:rsidRDefault="00364CFB" w:rsidP="00364CFB"/>
    <w:sectPr w:rsidR="0036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1AB"/>
    <w:multiLevelType w:val="multilevel"/>
    <w:tmpl w:val="636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235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B2"/>
    <w:rsid w:val="002F3CB2"/>
    <w:rsid w:val="00364CFB"/>
    <w:rsid w:val="00457746"/>
    <w:rsid w:val="0078137A"/>
    <w:rsid w:val="008204EC"/>
    <w:rsid w:val="00C8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1A3"/>
  <w15:chartTrackingRefBased/>
  <w15:docId w15:val="{431D9373-DDD7-47CF-B149-BF3F74BD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B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CB2"/>
    <w:pPr>
      <w:spacing w:after="0" w:line="240" w:lineRule="auto"/>
    </w:pPr>
    <w:rPr>
      <w:kern w:val="0"/>
      <w:sz w:val="24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Soltaninia</dc:creator>
  <cp:keywords/>
  <dc:description/>
  <cp:lastModifiedBy>Mohammadreza Soltaninia</cp:lastModifiedBy>
  <cp:revision>4</cp:revision>
  <dcterms:created xsi:type="dcterms:W3CDTF">2023-09-12T00:53:00Z</dcterms:created>
  <dcterms:modified xsi:type="dcterms:W3CDTF">2023-09-12T01:57:00Z</dcterms:modified>
</cp:coreProperties>
</file>